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1.0.0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 video duration: 7.2 hour.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 takes 11 to 20 hours to prepare them properly for quizzes and assignments.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Doubt solving session might be held on Wednesday night.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1.0 will be on Thursday night.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assignment 1.0 deadline is Thursday 11 May.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 Rounded" w:cs="Arial Rounded" w:eastAsia="Arial Rounded" w:hAnsi="Arial Rounded"/>
          <w:b w:val="1"/>
          <w:i w:val="1"/>
          <w:sz w:val="38"/>
          <w:szCs w:val="3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38"/>
          <w:szCs w:val="38"/>
          <w:rtl w:val="0"/>
        </w:rPr>
        <w:t xml:space="preserve">Mentoring videos. highly recommended to apply them. 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of Success: How to manage stations of life. Duration 30 min.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https://www.youtube.com/watch?v=Q4e3wGgnGZc&amp;pp=ygUNM2Qgb2Ygc3VjY2Vzcw%3D%3D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Become Entrepreneur: Duration 10 min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del w:author="Hira Hasan" w:id="0" w:date="2023-05-10T19:34:18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"https://www.youtube.com/watch?v=Nds7F71siJo&amp;pp=ygURU2hheWtoIEF0aWYgQWhtZWQ%3D"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delText xml:space="preserve">https://www.youtube.com/watch?v=Nds7F71siJo&amp;pp=ygURU2hheWtoIEF0aWYgQWhtZWQ%3D</w:delText>
        </w:r>
        <w:r w:rsidDel="00000000" w:rsidR="00000000" w:rsidRPr="00000000">
          <w:fldChar w:fldCharType="end"/>
        </w:r>
      </w:del>
      <w:ins w:author="Hira Hasan" w:id="0" w:date="2023-05-10T19:34:18Z">
        <w:r w:rsidDel="00000000" w:rsidR="00000000" w:rsidRPr="00000000">
          <w:rPr>
            <w:sz w:val="24"/>
            <w:szCs w:val="24"/>
            <w:rtl w:val="0"/>
          </w:rPr>
          <w:t xml:space="preserve">https://www.youtube.com/watch?v=Nds7F71siJo&amp;pp=ygURU2hheWtoIEF0aWYgQWhtZWQ%3D</w:t>
        </w:r>
      </w:ins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 Building: Duration 18 min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https://www.youtube.com/watch?v=pkbske0UWnI&amp;pp=ygUPbG9naWMgYnVpbGRpbmcg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 Rounded" w:cs="Arial Rounded" w:eastAsia="Arial Rounded" w:hAnsi="Arial Rounded"/>
          <w:b w:val="1"/>
          <w:i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Give feedback and suggestions on mentoring videos</w:t>
      </w: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 Rounded" w:cs="Arial Rounded" w:eastAsia="Arial Rounded" w:hAnsi="Arial Rounded"/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</w:t>
      </w:r>
      <w:r w:rsidDel="00000000" w:rsidR="00000000" w:rsidRPr="00000000">
        <w:rPr>
          <w:b w:val="1"/>
          <w:sz w:val="32"/>
          <w:szCs w:val="32"/>
          <w:rtl w:val="0"/>
        </w:rPr>
        <w:t xml:space="preserve">ypes Of Website: 27 min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Video 1. Duration 10 min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Different Types of Website - Website kitne prakar ki hote hain - in Hindi | IndiaUIUX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Video 2. Duration 17 min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the Difference between Static and Dynamic Website ? Complete 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Internet Works: 27 min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Part 1: Duration 11 min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Video 3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https://www.youtube.com/watch?v=6epiGBMXBDs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part 2:Duration 7 min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Video 4  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https://www.youtube.com/watch?v=YtxLexm-9pI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part 3: Duration 4 min 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Video 5 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https://www.youtube.com/watch?v=7_LPdttKXPc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part 4: Duration 5 min 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Video 5  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https://www.youtube.com/watch?v=er3v4PVNQqE&amp;pp=ygUKd2ViIHRlZC1lZA%3D%3D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Http / Https: 51 min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Part 1: Duration 3 min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Video 6  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https://youtu.be/poywgsdlQWg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Part 2: Duration 6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Video 7  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https://www.youtube.com/watch?v=hExRDVZHhig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part 3: Duration 22 min 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Video 8  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https://www.youtube.com/watch?v=R4OcAG-orLg&amp;t=468s&amp;pp=ygUJd3d3IGhpbmRp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Comic of http: 20 to 30 min average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weblink 1: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https://howhttps.works/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 Address: 21 min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Part 1:Duration 5 min 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Video 9   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https://www.youtube.com/watch?v=G54YqTAIS70&amp;pp=ygUTZG9tYWluIG5hbWUgZXhwbGFpbg%3D%3D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part 2:  Duration 9 min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Video 10 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https://www.youtube.com/watch?v=pMLPG3-ulwY&amp;pp=ygUUaXAgYWRkcmVzcyBleHBsYWluZWQ%3D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Part 3: Duration 7 min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Video 11   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https://www.youtube.com/watch?v=po8ZFG0Xc4Q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Server: 25 min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part 1: Duration 4 min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Video 12  </w:t>
      </w: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https://youtu.be/hpzOvtqZrqM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part 2: Duration 6  min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Video 13 </w:t>
      </w: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https://www.youtube.com/watch?v=Dg1U-jwVUrg&amp;pp=ygUTY2xpZW50IHNlcnZlciBoaW5kaQ%3D%3D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part3 : Duration 7 min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Video 14 </w:t>
      </w: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https://www.youtube.com/watch?v=UjCDWCeHCzY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cloud: Duration 8 min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Video 15 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https://www.youtube.com/watch?v=_a6us8kaq0g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Domain Name: 5 min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Video 16 Duration 5 min </w:t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https://www.youtube.com/watch?v=FKgFo8Sv_Nk&amp;pp=ygUTZG9tYWluIG5hbWUgZXhwbGFpbg%3D%3D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DNS: 13 min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Part 1: Duration 7 min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 Video 17  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https://www.youtube.com/watch?v=UeeyUePyiJg&amp;pp=ygUJZG5zIGhpbmRp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Part 2: Duration 6 min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 Video 18  </w:t>
      </w: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https://www.youtube.com/watch?v=mpQZVYPuDGU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WWW: 43 min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Video 19 Duration 9 min </w:t>
      </w: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https://www.youtube.com/watch?v=SsPe803FR4Q&amp;pp=ygUWd2ViIGFyY2hpdGVjdHVyZSBoaW5kaQ%3D%3D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Video 20 Duration 5 min </w:t>
      </w: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https://www.youtube.com/watch?v=t6WXMZv2-gY&amp;pp=ygUWd2ViIGFyY2hpdGVjdHVyZSBoaW5kaQ%3D%3D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Video 21 Duration 12 min </w:t>
      </w: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https://www.youtube.com/watch?v=v4IomufrFTA&amp;pp=ygUWd2ViIGFyY2hpdGVjdHVyZSBoaW5kaQ%3D%3D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Video 22</w:t>
      </w:r>
      <w:ins w:author="muhammad bilal" w:id="1" w:date="2023-05-10T17:02:42Z">
        <w:commentRangeStart w:id="0"/>
        <w:r w:rsidDel="00000000" w:rsidR="00000000" w:rsidRPr="00000000">
          <w:rPr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Duration 4 min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https://www.youtube.com/watch?v=J8hzJxb0rpc&amp;pp=ygUPY29tcHV0ZXIgdGVkLWVk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Video 23 Duration 12 min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https://www.youtube.com/watch?v=hJHvdBlSxug&amp;pp=ygUSaG93IGJyb3dzZXIgd29ya3Mg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Processor / Kernel: 14 min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Part 1: Duration 6 min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Video 24  </w:t>
      </w: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https://youtu.be/ZoTxDS87Pyc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part 2: Duration 8 min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Video 25 </w:t>
      </w: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https://www.youtube.com/watch?v=Lmdz5eyf9Ho&amp;pp=ygUPcHJvY2Vzc29yIGhpbmRp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Ram / Rom / Cache Memory: 1 hour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Video 26 Duration 26 min </w:t>
      </w:r>
      <w:hyperlink r:id="rId3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https://www.youtube.com/watch?v=j8hVRx2AFP0&amp;pp=ygUTaHR0cCBoaW5kaSBraGFuIHNpcg%3D%3D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Video 27  Duration 6 min </w:t>
      </w: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https://www.youtube.com/watch?v=5IjcTUgpHX4&amp;pp=ygUVY2FjaGUgbWVtb3J5IGluIGhpbmRp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Video 28 Duration 6 min </w:t>
      </w: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https://www.youtube.com/watch?v=G3oGvSP_xYE&amp;pp=ygUTcmFtIG1lbW9yeSBpbiBoaW5kaQ%3D%3D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part  4:  Duration 5 min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Video 29  </w:t>
      </w:r>
      <w:hyperlink r:id="rId3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https://www.youtube.com/watch?v=p3q5zWCw8J4&amp;pp=ygUKY3B1IHRlZCBlZA%3D%3D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Part 5: Duration 15   min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Video 30  </w:t>
      </w:r>
      <w:hyperlink r:id="rId4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https://www.youtube.com/watch?v=PVad0c2cljo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part 6: Duration 4 min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Video 31 </w:t>
      </w:r>
      <w:hyperlink r:id="rId4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https://www.youtube.com/watch?v=yi0FhRqDJfo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Inside Your Computer: 21 min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Video 32 Duration 9 min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https://www.youtube.com/watch?v=Z5JC9Ve1sfI&amp;pp=ygUQcHJvY2Vzc29yIHRlZC1lZA%3D%3D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Video 33   Duration 4 min </w:t>
      </w:r>
      <w:hyperlink r:id="rId43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https://www.youtube.com/watch?v=AkFi90lZmXA&amp;pp=ygUXY3B1IGV4cGxhaW5lZCBhbmltYXRpb24%3D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Video 34 Duration 4 min </w:t>
      </w:r>
      <w:hyperlink r:id="rId44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https://www.youtube.com/watch?v=WhNyURBiJcU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Video 35 Duration 4 min  </w:t>
      </w:r>
      <w:hyperlink r:id="rId45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https://www.youtube.com/watch?v=wgbV6DLVezo&amp;pp=ygUKY3B1IHRlZCBlZA%3D%3D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 Browser: 56 min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Video 36 Duration 9 min </w:t>
      </w:r>
      <w:hyperlink r:id="rId4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https://www.youtube.com/watch?v=5VEDjg9zGEk&amp;pp=ygUSaG93IGJyb3dzZXIgd29ya3Mg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Video 37 Duration 10 min  </w:t>
      </w: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https://www.youtube.com/watch?v=DuSURHrZG6I&amp;pp=ygUSaG93IGJyb3dzZXIgd29ya3Mg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Video 38 Duration 8 min  </w:t>
      </w:r>
      <w:hyperlink r:id="rId4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https://www.youtube.com/watch?v=QzohDuGk4mM&amp;pp=ygUSaG93IGJyb3dzZXIgd29ya3Mg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Video 39 Duration 29 min </w:t>
      </w:r>
      <w:hyperlink r:id="rId4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https://www.youtube.com/watch?v=SmE4OwHztCc&amp;pp=ygUSaG93IGJyb3dzZXIgd29ya3Mg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Hosting: 15 min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Video 40 Duration 4 min </w:t>
      </w:r>
      <w:hyperlink r:id="rId5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https://www.youtube.com/watch?v=htbY9-yggB0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video 40 Duration 11 min </w:t>
      </w:r>
      <w:hyperlink r:id="rId5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https://www.youtube.com/watch?v=AXVZYzw8geg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uhammad bilal" w:id="0" w:date="2023-05-10T17:02:51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Vad0c2cljo" TargetMode="External"/><Relationship Id="rId42" Type="http://schemas.openxmlformats.org/officeDocument/2006/relationships/hyperlink" Target="https://www.youtube.com/watch?v=Z5JC9Ve1sfI&amp;pp=ygUQcHJvY2Vzc29yIHRlZC1lZA%3D%3D" TargetMode="External"/><Relationship Id="rId41" Type="http://schemas.openxmlformats.org/officeDocument/2006/relationships/hyperlink" Target="https://www.youtube.com/watch?v=yi0FhRqDJfo" TargetMode="External"/><Relationship Id="rId44" Type="http://schemas.openxmlformats.org/officeDocument/2006/relationships/hyperlink" Target="https://www.youtube.com/watch?v=WhNyURBiJcU" TargetMode="External"/><Relationship Id="rId43" Type="http://schemas.openxmlformats.org/officeDocument/2006/relationships/hyperlink" Target="https://www.youtube.com/watch?v=AkFi90lZmXA&amp;pp=ygUXY3B1IGV4cGxhaW5lZCBhbmltYXRpb24%3D" TargetMode="External"/><Relationship Id="rId46" Type="http://schemas.openxmlformats.org/officeDocument/2006/relationships/hyperlink" Target="https://www.youtube.com/watch?v=5VEDjg9zGEk&amp;pp=ygUSaG93IGJyb3dzZXIgd29ya3Mg" TargetMode="External"/><Relationship Id="rId45" Type="http://schemas.openxmlformats.org/officeDocument/2006/relationships/hyperlink" Target="https://www.youtube.com/watch?v=wgbV6DLVezo&amp;pp=ygUKY3B1IHRlZCBlZA%3D%3D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s6p18XQ8vcA&amp;pp=ygUYdHlwZSBvZiB3ZWJzaXRlIGluIGhpbmRp" TargetMode="External"/><Relationship Id="rId48" Type="http://schemas.openxmlformats.org/officeDocument/2006/relationships/hyperlink" Target="https://www.youtube.com/watch?v=QzohDuGk4mM&amp;pp=ygUSaG93IGJyb3dzZXIgd29ya3Mg" TargetMode="External"/><Relationship Id="rId47" Type="http://schemas.openxmlformats.org/officeDocument/2006/relationships/hyperlink" Target="https://www.youtube.com/watch?v=DuSURHrZG6I&amp;pp=ygUSaG93IGJyb3dzZXIgd29ya3Mg" TargetMode="External"/><Relationship Id="rId49" Type="http://schemas.openxmlformats.org/officeDocument/2006/relationships/hyperlink" Target="https://www.youtube.com/watch?v=SmE4OwHztCc&amp;pp=ygUSaG93IGJyb3dzZXIgd29ya3M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Q4e3wGgnGZc&amp;pp=ygUNM2Qgb2Ygc3VjY2Vzcw%3D%3D" TargetMode="External"/><Relationship Id="rId8" Type="http://schemas.openxmlformats.org/officeDocument/2006/relationships/hyperlink" Target="https://www.youtube.com/watch?v=pkbske0UWnI&amp;pp=ygUPbG9naWMgYnVpbGRpbmcg" TargetMode="External"/><Relationship Id="rId31" Type="http://schemas.openxmlformats.org/officeDocument/2006/relationships/hyperlink" Target="https://www.youtube.com/watch?v=v4IomufrFTA&amp;pp=ygUWd2ViIGFyY2hpdGVjdHVyZSBoaW5kaQ%3D%3D" TargetMode="External"/><Relationship Id="rId30" Type="http://schemas.openxmlformats.org/officeDocument/2006/relationships/hyperlink" Target="https://www.youtube.com/watch?v=t6WXMZv2-gY&amp;pp=ygUWd2ViIGFyY2hpdGVjdHVyZSBoaW5kaQ%3D%3D" TargetMode="External"/><Relationship Id="rId33" Type="http://schemas.openxmlformats.org/officeDocument/2006/relationships/hyperlink" Target="https://www.youtube.com/watch?v=hJHvdBlSxug&amp;pp=ygUSaG93IGJyb3dzZXIgd29ya3Mg" TargetMode="External"/><Relationship Id="rId32" Type="http://schemas.openxmlformats.org/officeDocument/2006/relationships/hyperlink" Target="https://www.youtube.com/watch?v=J8hzJxb0rpc&amp;pp=ygUPY29tcHV0ZXIgdGVkLWVk" TargetMode="External"/><Relationship Id="rId35" Type="http://schemas.openxmlformats.org/officeDocument/2006/relationships/hyperlink" Target="https://www.youtube.com/watch?v=Lmdz5eyf9Ho&amp;pp=ygUPcHJvY2Vzc29yIGhpbmRp" TargetMode="External"/><Relationship Id="rId34" Type="http://schemas.openxmlformats.org/officeDocument/2006/relationships/hyperlink" Target="https://youtu.be/ZoTxDS87Pyc" TargetMode="External"/><Relationship Id="rId37" Type="http://schemas.openxmlformats.org/officeDocument/2006/relationships/hyperlink" Target="https://www.youtube.com/watch?v=5IjcTUgpHX4&amp;pp=ygUVY2FjaGUgbWVtb3J5IGluIGhpbmRp" TargetMode="External"/><Relationship Id="rId36" Type="http://schemas.openxmlformats.org/officeDocument/2006/relationships/hyperlink" Target="https://www.youtube.com/watch?v=j8hVRx2AFP0&amp;pp=ygUTaHR0cCBoaW5kaSBraGFuIHNpcg%3D%3D" TargetMode="External"/><Relationship Id="rId39" Type="http://schemas.openxmlformats.org/officeDocument/2006/relationships/hyperlink" Target="https://www.youtube.com/watch?v=p3q5zWCw8J4&amp;pp=ygUKY3B1IHRlZCBlZA%3D%3D" TargetMode="External"/><Relationship Id="rId38" Type="http://schemas.openxmlformats.org/officeDocument/2006/relationships/hyperlink" Target="https://www.youtube.com/watch?v=G3oGvSP_xYE&amp;pp=ygUTcmFtIG1lbW9yeSBpbiBoaW5kaQ%3D%3D" TargetMode="External"/><Relationship Id="rId20" Type="http://schemas.openxmlformats.org/officeDocument/2006/relationships/hyperlink" Target="https://www.youtube.com/watch?v=pMLPG3-ulwY&amp;pp=ygUUaXAgYWRkcmVzcyBleHBsYWluZWQ%3D" TargetMode="External"/><Relationship Id="rId22" Type="http://schemas.openxmlformats.org/officeDocument/2006/relationships/hyperlink" Target="https://youtu.be/hpzOvtqZrqM" TargetMode="External"/><Relationship Id="rId21" Type="http://schemas.openxmlformats.org/officeDocument/2006/relationships/hyperlink" Target="https://www.youtube.com/watch?v=po8ZFG0Xc4Q" TargetMode="External"/><Relationship Id="rId24" Type="http://schemas.openxmlformats.org/officeDocument/2006/relationships/hyperlink" Target="https://www.youtube.com/watch?v=UjCDWCeHCzY" TargetMode="External"/><Relationship Id="rId23" Type="http://schemas.openxmlformats.org/officeDocument/2006/relationships/hyperlink" Target="https://www.youtube.com/watch?v=Dg1U-jwVUrg&amp;pp=ygUTY2xpZW50IHNlcnZlciBoaW5kaQ%3D%3D" TargetMode="External"/><Relationship Id="rId26" Type="http://schemas.openxmlformats.org/officeDocument/2006/relationships/hyperlink" Target="https://www.youtube.com/watch?v=FKgFo8Sv_Nk&amp;pp=ygUTZG9tYWluIG5hbWUgZXhwbGFpbg%3D%3D" TargetMode="External"/><Relationship Id="rId25" Type="http://schemas.openxmlformats.org/officeDocument/2006/relationships/hyperlink" Target="https://www.youtube.com/watch?v=_a6us8kaq0g" TargetMode="External"/><Relationship Id="rId28" Type="http://schemas.openxmlformats.org/officeDocument/2006/relationships/hyperlink" Target="https://www.youtube.com/watch?v=mpQZVYPuDGU" TargetMode="External"/><Relationship Id="rId27" Type="http://schemas.openxmlformats.org/officeDocument/2006/relationships/hyperlink" Target="https://www.youtube.com/watch?v=UeeyUePyiJg&amp;pp=ygUJZG5zIGhpbmRp" TargetMode="External"/><Relationship Id="rId29" Type="http://schemas.openxmlformats.org/officeDocument/2006/relationships/hyperlink" Target="https://www.youtube.com/watch?v=SsPe803FR4Q&amp;pp=ygUWd2ViIGFyY2hpdGVjdHVyZSBoaW5kaQ%3D%3D" TargetMode="External"/><Relationship Id="rId51" Type="http://schemas.openxmlformats.org/officeDocument/2006/relationships/hyperlink" Target="https://www.youtube.com/watch?v=AXVZYzw8geg" TargetMode="External"/><Relationship Id="rId50" Type="http://schemas.openxmlformats.org/officeDocument/2006/relationships/hyperlink" Target="https://www.youtube.com/watch?v=htbY9-yggB0" TargetMode="External"/><Relationship Id="rId11" Type="http://schemas.openxmlformats.org/officeDocument/2006/relationships/hyperlink" Target="https://www.youtube.com/watch?v=6epiGBMXBDs" TargetMode="External"/><Relationship Id="rId10" Type="http://schemas.openxmlformats.org/officeDocument/2006/relationships/hyperlink" Target="https://www.youtube.com/watch?v=mbObLvXyv0E&amp;pp=ygUYdHlwZSBvZiB3ZWJzaXRlIGluIGhpbmRp" TargetMode="External"/><Relationship Id="rId13" Type="http://schemas.openxmlformats.org/officeDocument/2006/relationships/hyperlink" Target="https://www.youtube.com/watch?v=7_LPdttKXPc" TargetMode="External"/><Relationship Id="rId12" Type="http://schemas.openxmlformats.org/officeDocument/2006/relationships/hyperlink" Target="https://www.youtube.com/watch?v=YtxLexm-9pI" TargetMode="External"/><Relationship Id="rId15" Type="http://schemas.openxmlformats.org/officeDocument/2006/relationships/hyperlink" Target="https://youtu.be/poywgsdlQWg" TargetMode="External"/><Relationship Id="rId14" Type="http://schemas.openxmlformats.org/officeDocument/2006/relationships/hyperlink" Target="https://www.youtube.com/watch?v=er3v4PVNQqE&amp;pp=ygUKd2ViIHRlZC1lZA%3D%3D" TargetMode="External"/><Relationship Id="rId17" Type="http://schemas.openxmlformats.org/officeDocument/2006/relationships/hyperlink" Target="https://www.youtube.com/watch?v=R4OcAG-orLg&amp;t=468s&amp;pp=ygUJd3d3IGhpbmRp" TargetMode="External"/><Relationship Id="rId16" Type="http://schemas.openxmlformats.org/officeDocument/2006/relationships/hyperlink" Target="https://www.youtube.com/watch?v=hExRDVZHhig" TargetMode="External"/><Relationship Id="rId19" Type="http://schemas.openxmlformats.org/officeDocument/2006/relationships/hyperlink" Target="https://www.youtube.com/watch?v=G54YqTAIS70&amp;pp=ygUTZG9tYWluIG5hbWUgZXhwbGFpbg%3D%3D" TargetMode="External"/><Relationship Id="rId18" Type="http://schemas.openxmlformats.org/officeDocument/2006/relationships/hyperlink" Target="https://howhttps.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